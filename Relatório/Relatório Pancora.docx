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1612" w14:textId="505A261B" w:rsidR="00CB0E44" w:rsidRPr="00BF4230" w:rsidRDefault="00E70F31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UNIVERSIDADE</w:t>
      </w:r>
      <w:r w:rsidR="00637B60" w:rsidRPr="00BF4230">
        <w:rPr>
          <w:rFonts w:ascii="Times New Roman" w:hAnsi="Times New Roman" w:cs="Times New Roman"/>
          <w:sz w:val="24"/>
          <w:szCs w:val="24"/>
        </w:rPr>
        <w:t xml:space="preserve"> DO OESTE DE SANTA CATARINA</w:t>
      </w:r>
    </w:p>
    <w:p w14:paraId="2D74B812" w14:textId="71C65158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8FC2" w14:textId="132B65C5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BEAF2" w14:textId="2FA0F81E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5B6533" w14:textId="46463F40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55F68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65FF" w14:textId="72332CD2" w:rsidR="009D651A" w:rsidRPr="00BF4230" w:rsidRDefault="009D651A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ANA LUIZA EPPING</w:t>
      </w:r>
      <w:r w:rsidR="002653ED" w:rsidRPr="00BF4230">
        <w:rPr>
          <w:rFonts w:ascii="Times New Roman" w:hAnsi="Times New Roman" w:cs="Times New Roman"/>
          <w:sz w:val="24"/>
          <w:szCs w:val="24"/>
        </w:rPr>
        <w:t>, BRUNA ZIMMERM</w:t>
      </w:r>
      <w:r w:rsidR="00073447" w:rsidRPr="00BF4230">
        <w:rPr>
          <w:rFonts w:ascii="Times New Roman" w:hAnsi="Times New Roman" w:cs="Times New Roman"/>
          <w:sz w:val="24"/>
          <w:szCs w:val="24"/>
        </w:rPr>
        <w:t>ANN TREGNAGO</w:t>
      </w:r>
      <w:r w:rsidR="007431CC" w:rsidRPr="00BF4230">
        <w:rPr>
          <w:rFonts w:ascii="Times New Roman" w:hAnsi="Times New Roman" w:cs="Times New Roman"/>
          <w:sz w:val="24"/>
          <w:szCs w:val="24"/>
        </w:rPr>
        <w:t>, ÉVELYN PERONDI FILIMBERTI, ISADORA GAMBATTO BOCALON</w:t>
      </w:r>
    </w:p>
    <w:p w14:paraId="304B67AE" w14:textId="77777777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D406D" w14:textId="5359D480" w:rsidR="00492698" w:rsidRPr="00BF4230" w:rsidRDefault="00492698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A036C" w14:textId="24A226A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B23F31" w14:textId="002F292D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B45E4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D4E80" w14:textId="72895F63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1D3F78" w14:textId="2C92E4CE" w:rsidR="00A21CA4" w:rsidRPr="00BF4230" w:rsidRDefault="00A21CA4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PANCORA: </w:t>
      </w:r>
      <w:r w:rsidR="00FA3020" w:rsidRPr="00BF4230">
        <w:rPr>
          <w:rFonts w:ascii="Times New Roman" w:hAnsi="Times New Roman" w:cs="Times New Roman"/>
          <w:sz w:val="24"/>
          <w:szCs w:val="24"/>
        </w:rPr>
        <w:t xml:space="preserve">Sistema de Monitoramento de Casos e Estatísticas do </w:t>
      </w:r>
      <w:r w:rsidR="00DD6DF0" w:rsidRPr="00BF4230">
        <w:rPr>
          <w:rFonts w:ascii="Times New Roman" w:hAnsi="Times New Roman" w:cs="Times New Roman"/>
          <w:sz w:val="24"/>
          <w:szCs w:val="24"/>
        </w:rPr>
        <w:t>Corona vírus</w:t>
      </w:r>
    </w:p>
    <w:p w14:paraId="6E513B89" w14:textId="3D65E40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94100" w14:textId="1A607F31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C31CD" w14:textId="5EC50B8D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5912A3" w14:textId="1C2CDF11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765F94" w14:textId="583D606B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8D6CB" w14:textId="7944FA9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35A4F1" w14:textId="77777777" w:rsidR="00507ED2" w:rsidRPr="00BF4230" w:rsidRDefault="00507ED2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E5BE7D" w14:textId="7CC96B84" w:rsidR="00DD6DF0" w:rsidRPr="00BF4230" w:rsidRDefault="00DD6DF0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A4D" w14:textId="6743C09B" w:rsidR="00DD6DF0" w:rsidRPr="00BF4230" w:rsidRDefault="0071145B" w:rsidP="00E70F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2DB234E8" w14:textId="713EFCC9" w:rsidR="48E5203D" w:rsidRPr="00BF4230" w:rsidRDefault="0071145B" w:rsidP="00BE1A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</w:p>
    <w:p w14:paraId="0C836504" w14:textId="552D131E" w:rsidR="000C1FF1" w:rsidRPr="00BF4230" w:rsidRDefault="00A97FCD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lastRenderedPageBreak/>
        <w:t>ANA LUIZA EPPING, BRUNA ZIMMERMANN TREGNAGO, ÉVELYN PERONDI FILIMBERTI, ISADORA GAMBATTO BOCALON</w:t>
      </w:r>
    </w:p>
    <w:p w14:paraId="3D4345E2" w14:textId="58DCBCBA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410C4E" w14:textId="60855F4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045E5E" w14:textId="77777777" w:rsidR="000E0AFA" w:rsidRPr="00BF4230" w:rsidRDefault="000E0AFA" w:rsidP="007954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PANCORA: Sistema de Monitoramento de Casos e Estatísticas do Corona vírus</w:t>
      </w:r>
    </w:p>
    <w:p w14:paraId="77A4314D" w14:textId="55B0E091" w:rsidR="000E0AFA" w:rsidRPr="00BF4230" w:rsidRDefault="000E0AFA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40166" w14:textId="17D6A762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021DC" w14:textId="517FC4CB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D91B7" w14:textId="76BBD785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47F271" w14:textId="6181B42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92C43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C7591" w14:textId="7815218D" w:rsidR="001E0F9D" w:rsidRPr="00BF4230" w:rsidRDefault="001E0F9D" w:rsidP="00B1616F">
      <w:pPr>
        <w:spacing w:line="240" w:lineRule="auto"/>
        <w:ind w:left="3540"/>
        <w:rPr>
          <w:rFonts w:ascii="Times New Roman" w:hAnsi="Times New Roman" w:cs="Times New Roman"/>
          <w:sz w:val="20"/>
          <w:szCs w:val="20"/>
        </w:rPr>
      </w:pPr>
      <w:r w:rsidRPr="00BF4230">
        <w:rPr>
          <w:rFonts w:ascii="Times New Roman" w:hAnsi="Times New Roman" w:cs="Times New Roman"/>
          <w:sz w:val="20"/>
          <w:szCs w:val="20"/>
        </w:rPr>
        <w:t xml:space="preserve">Relatório </w:t>
      </w:r>
      <w:r w:rsidR="00BE1AD0" w:rsidRPr="00BF4230">
        <w:rPr>
          <w:rFonts w:ascii="Times New Roman" w:hAnsi="Times New Roman" w:cs="Times New Roman"/>
          <w:sz w:val="20"/>
          <w:szCs w:val="20"/>
        </w:rPr>
        <w:t xml:space="preserve">de </w:t>
      </w:r>
      <w:r w:rsidR="00C403D2" w:rsidRPr="00BF4230">
        <w:rPr>
          <w:rFonts w:ascii="Times New Roman" w:hAnsi="Times New Roman" w:cs="Times New Roman"/>
          <w:sz w:val="20"/>
          <w:szCs w:val="20"/>
        </w:rPr>
        <w:t>formação</w:t>
      </w:r>
      <w:r w:rsidRPr="00BF4230">
        <w:rPr>
          <w:rFonts w:ascii="Times New Roman" w:hAnsi="Times New Roman" w:cs="Times New Roman"/>
          <w:sz w:val="20"/>
          <w:szCs w:val="20"/>
        </w:rPr>
        <w:t xml:space="preserve"> apresentado ao Curso de Ciência da Computação, Área das Ciências Exatas, da Universidade do Oeste de Santa Catarina como requisito parcial à obtenção de nota para trabalho final no componente de Banco de Dados I.</w:t>
      </w:r>
    </w:p>
    <w:p w14:paraId="464527F9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32965" w14:textId="52B3086F" w:rsidR="005C45F5" w:rsidRPr="00BF4230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F0999" w14:textId="451A3EA3" w:rsidR="005C45F5" w:rsidRPr="00BF4230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1C9D6" w14:textId="6308C951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01991" w14:textId="77777777" w:rsidR="006D094C" w:rsidRPr="00BF4230" w:rsidRDefault="006D094C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DA783" w14:textId="25D01EA3" w:rsidR="005C45F5" w:rsidRPr="00BF4230" w:rsidRDefault="005C45F5" w:rsidP="00A97F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342915" w14:textId="74949B85" w:rsidR="005C45F5" w:rsidRPr="00BF4230" w:rsidRDefault="00170680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Orientador: Prof. </w:t>
      </w:r>
      <w:proofErr w:type="spellStart"/>
      <w:r w:rsidRPr="00BF4230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7B0007" w:rsidRPr="00BF4230">
        <w:rPr>
          <w:rFonts w:ascii="Times New Roman" w:hAnsi="Times New Roman" w:cs="Times New Roman"/>
          <w:sz w:val="24"/>
          <w:szCs w:val="24"/>
        </w:rPr>
        <w:t>Junior Fernandes Alves</w:t>
      </w:r>
    </w:p>
    <w:p w14:paraId="041F2EE9" w14:textId="3B576235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F629F" w14:textId="40573FA9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1FE53" w14:textId="0EF69E62" w:rsidR="007B0007" w:rsidRPr="00BF4230" w:rsidRDefault="007B0007" w:rsidP="001706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6BC31" w14:textId="57E52560" w:rsidR="007B0007" w:rsidRPr="00BF4230" w:rsidRDefault="007B0007" w:rsidP="007B0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São Miguel do Oeste – SC</w:t>
      </w:r>
    </w:p>
    <w:p w14:paraId="34691C1A" w14:textId="4E17AB96" w:rsidR="002C74EE" w:rsidRPr="00BF4230" w:rsidRDefault="007B0007" w:rsidP="00594A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2021</w:t>
      </w:r>
      <w:r w:rsidR="002C74EE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C21FE3" w14:textId="759E31DA" w:rsidR="00997CEB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50EB7E64" w14:textId="77777777" w:rsidR="0079410C" w:rsidRPr="00BF4230" w:rsidRDefault="0079410C" w:rsidP="00C70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5D457" w14:textId="15E20F3E" w:rsidR="00FD5B0F" w:rsidRPr="00BF4230" w:rsidRDefault="006F12BD" w:rsidP="00BF4230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FD5B0F"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...................................................................................................................5</w:t>
      </w:r>
    </w:p>
    <w:p w14:paraId="577D58B9" w14:textId="7B935B44" w:rsidR="00D309DA" w:rsidRPr="00BF4230" w:rsidRDefault="00FD5B0F" w:rsidP="00BF4230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MODELO RELACIONAL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................................................................................................6</w:t>
      </w:r>
    </w:p>
    <w:p w14:paraId="074639F6" w14:textId="576E5244" w:rsidR="00FD5B0F" w:rsidRPr="00BF4230" w:rsidRDefault="00D309DA" w:rsidP="00BF4230">
      <w:pPr>
        <w:pStyle w:val="PargrafodaLista"/>
        <w:numPr>
          <w:ilvl w:val="0"/>
          <w:numId w:val="5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BANCO DE DADOS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.........................................................................................................10</w:t>
      </w:r>
    </w:p>
    <w:p w14:paraId="27E588EC" w14:textId="77777777" w:rsidR="00BF4230" w:rsidRPr="00BF4230" w:rsidRDefault="00D309DA" w:rsidP="00BF4230">
      <w:pPr>
        <w:pStyle w:val="PargrafodaLista"/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...........................................................................................11</w:t>
      </w:r>
    </w:p>
    <w:p w14:paraId="450FC9B3" w14:textId="58895743" w:rsidR="00BF4230" w:rsidRPr="00BF4230" w:rsidRDefault="00BF4230" w:rsidP="00BF4230">
      <w:pPr>
        <w:spacing w:after="0" w:line="36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BF423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................................................................................................................12</w:t>
      </w:r>
    </w:p>
    <w:p w14:paraId="6F5E5A42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51E42E1" w14:textId="77777777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F392003" w14:textId="11B98489" w:rsidR="00FD5B0F" w:rsidRPr="00BF4230" w:rsidRDefault="00FD5B0F" w:rsidP="00FD5B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FD5B0F" w:rsidRPr="00BF4230" w:rsidSect="00DA3FCF">
          <w:pgSz w:w="11906" w:h="16838"/>
          <w:pgMar w:top="1701" w:right="1134" w:bottom="1134" w:left="1701" w:header="1134" w:footer="0" w:gutter="0"/>
          <w:cols w:space="708"/>
          <w:docGrid w:linePitch="360"/>
        </w:sectPr>
      </w:pPr>
    </w:p>
    <w:p w14:paraId="2CB687C2" w14:textId="2187FA70" w:rsidR="001D735E" w:rsidRPr="00BF4230" w:rsidRDefault="006D1177" w:rsidP="00897603">
      <w:pPr>
        <w:pStyle w:val="PargrafodaLista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E1E1CC2" w14:textId="77777777" w:rsidR="00FC0186" w:rsidRPr="00BF4230" w:rsidRDefault="001D735E" w:rsidP="00BF4230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 xml:space="preserve">Com o avanço da pandemia do novo Corona Vírus, a população vem sofrendo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>mudanças evidentes na forma de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viver. A necessidade de nos manter em casa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bCs/>
          <w:sz w:val="24"/>
          <w:szCs w:val="24"/>
        </w:rPr>
        <w:t>e em segurança, evitando assim o contá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gio, possibilitou um grande avanço no setor tecnológico e também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um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maior 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aceitação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nas</w:t>
      </w:r>
      <w:r w:rsidR="005C5BBF" w:rsidRPr="00BF4230">
        <w:rPr>
          <w:rFonts w:ascii="Times New Roman" w:hAnsi="Times New Roman" w:cs="Times New Roman"/>
          <w:bCs/>
          <w:sz w:val="24"/>
          <w:szCs w:val="24"/>
        </w:rPr>
        <w:t xml:space="preserve"> novas formas de trabalho como home office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FC0186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6388DBC" w14:textId="505E2958" w:rsidR="00BC455B" w:rsidRPr="00BF4230" w:rsidRDefault="005C5BBF" w:rsidP="00BF4230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F4230">
        <w:rPr>
          <w:rFonts w:ascii="Times New Roman" w:hAnsi="Times New Roman" w:cs="Times New Roman"/>
          <w:bCs/>
          <w:sz w:val="24"/>
          <w:szCs w:val="24"/>
        </w:rPr>
        <w:t>Em meio a esse cenário foi proposto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para 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disciplina de Banco de Dados I, o desenvolvimento de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 xml:space="preserve"> um 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modelo 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relacional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e banco de dados para o monitoramento de casos d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Pr="00BF4230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OVID-19</w:t>
      </w:r>
      <w:r w:rsidRPr="00BF4230">
        <w:rPr>
          <w:rFonts w:ascii="Times New Roman" w:hAnsi="Times New Roman" w:cs="Times New Roman"/>
          <w:bCs/>
          <w:sz w:val="24"/>
          <w:szCs w:val="24"/>
        </w:rPr>
        <w:t>, com o intuito de aplicar os conhecimentos adquiridos em aul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>a</w:t>
      </w:r>
      <w:r w:rsidR="00897603" w:rsidRPr="00BF4230">
        <w:rPr>
          <w:rFonts w:ascii="Times New Roman" w:hAnsi="Times New Roman" w:cs="Times New Roman"/>
          <w:bCs/>
          <w:sz w:val="24"/>
          <w:szCs w:val="24"/>
        </w:rPr>
        <w:t>,</w:t>
      </w:r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ministradas pelo </w:t>
      </w:r>
      <w:proofErr w:type="spellStart"/>
      <w:r w:rsidR="007849CE" w:rsidRPr="00BF4230">
        <w:rPr>
          <w:rFonts w:ascii="Times New Roman" w:hAnsi="Times New Roman" w:cs="Times New Roman"/>
          <w:bCs/>
          <w:sz w:val="24"/>
          <w:szCs w:val="24"/>
        </w:rPr>
        <w:t>Profº</w:t>
      </w:r>
      <w:proofErr w:type="spellEnd"/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49CE" w:rsidRPr="00BF4230">
        <w:rPr>
          <w:rFonts w:ascii="Times New Roman" w:hAnsi="Times New Roman" w:cs="Times New Roman"/>
          <w:bCs/>
          <w:sz w:val="24"/>
          <w:szCs w:val="24"/>
        </w:rPr>
        <w:t>Roberson</w:t>
      </w:r>
      <w:proofErr w:type="spellEnd"/>
      <w:r w:rsidR="007849CE" w:rsidRPr="00BF4230">
        <w:rPr>
          <w:rFonts w:ascii="Times New Roman" w:hAnsi="Times New Roman" w:cs="Times New Roman"/>
          <w:bCs/>
          <w:sz w:val="24"/>
          <w:szCs w:val="24"/>
        </w:rPr>
        <w:t xml:space="preserve"> Junior Fernandes Alves</w:t>
      </w:r>
      <w:r w:rsidRPr="00BF4230">
        <w:rPr>
          <w:rFonts w:ascii="Times New Roman" w:hAnsi="Times New Roman" w:cs="Times New Roman"/>
          <w:bCs/>
          <w:sz w:val="24"/>
          <w:szCs w:val="24"/>
        </w:rPr>
        <w:t>.</w:t>
      </w:r>
      <w:r w:rsidR="00BC455B"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793F9" w14:textId="6088CA35" w:rsidR="00BC455B" w:rsidRPr="00BF4230" w:rsidRDefault="00DA3FCF" w:rsidP="00FD5B0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lastRenderedPageBreak/>
        <w:t>MODELO RELACIONAL</w:t>
      </w:r>
    </w:p>
    <w:p w14:paraId="1E570FC6" w14:textId="77777777" w:rsidR="00FC0186" w:rsidRPr="00BF4230" w:rsidRDefault="00FC0186" w:rsidP="00DA3FCF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16F66" w14:textId="746189F6" w:rsidR="007849CE" w:rsidRPr="00BF4230" w:rsidRDefault="00FD5B0F" w:rsidP="00BF4230">
      <w:pPr>
        <w:pStyle w:val="PargrafodaLista"/>
        <w:spacing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Como parte inicial do trabalho, para fins de desenvolvimento d</w:t>
      </w:r>
      <w:r w:rsidR="00DA3FCF" w:rsidRPr="00BF4230">
        <w:rPr>
          <w:rFonts w:ascii="Times New Roman" w:hAnsi="Times New Roman" w:cs="Times New Roman"/>
          <w:sz w:val="24"/>
          <w:szCs w:val="24"/>
        </w:rPr>
        <w:t>o modelo relacional</w:t>
      </w:r>
      <w:r w:rsidRPr="00BF4230">
        <w:rPr>
          <w:rFonts w:ascii="Times New Roman" w:hAnsi="Times New Roman" w:cs="Times New Roman"/>
          <w:sz w:val="24"/>
          <w:szCs w:val="24"/>
        </w:rPr>
        <w:t>,</w:t>
      </w:r>
      <w:r w:rsidR="00DA3FCF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 xml:space="preserve">se </w:t>
      </w:r>
      <w:r w:rsidR="00DA3FCF" w:rsidRPr="00BF4230">
        <w:rPr>
          <w:rFonts w:ascii="Times New Roman" w:hAnsi="Times New Roman" w:cs="Times New Roman"/>
          <w:sz w:val="24"/>
          <w:szCs w:val="24"/>
        </w:rPr>
        <w:t>utiliz</w:t>
      </w:r>
      <w:r w:rsidRPr="00BF4230">
        <w:rPr>
          <w:rFonts w:ascii="Times New Roman" w:hAnsi="Times New Roman" w:cs="Times New Roman"/>
          <w:sz w:val="24"/>
          <w:szCs w:val="24"/>
        </w:rPr>
        <w:t>ou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Pr="00BF4230">
        <w:rPr>
          <w:rFonts w:ascii="Times New Roman" w:hAnsi="Times New Roman" w:cs="Times New Roman"/>
          <w:sz w:val="24"/>
          <w:szCs w:val="24"/>
        </w:rPr>
        <w:t>plataforma de modelagem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7849CE" w:rsidRPr="00BF4230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="00FC0186" w:rsidRPr="00BF4230">
        <w:rPr>
          <w:rFonts w:ascii="Times New Roman" w:hAnsi="Times New Roman" w:cs="Times New Roman"/>
          <w:sz w:val="24"/>
          <w:szCs w:val="24"/>
        </w:rPr>
        <w:t xml:space="preserve">. Priorizando a </w:t>
      </w:r>
      <w:r w:rsidR="003838CF" w:rsidRPr="00BF4230">
        <w:rPr>
          <w:rFonts w:ascii="Times New Roman" w:hAnsi="Times New Roman" w:cs="Times New Roman"/>
          <w:sz w:val="24"/>
          <w:szCs w:val="24"/>
        </w:rPr>
        <w:t>aplicação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FC0186" w:rsidRPr="00BF4230">
        <w:rPr>
          <w:rFonts w:ascii="Times New Roman" w:hAnsi="Times New Roman" w:cs="Times New Roman"/>
          <w:sz w:val="24"/>
          <w:szCs w:val="24"/>
        </w:rPr>
        <w:t>d</w:t>
      </w:r>
      <w:r w:rsidR="007849CE" w:rsidRPr="00BF4230">
        <w:rPr>
          <w:rFonts w:ascii="Times New Roman" w:hAnsi="Times New Roman" w:cs="Times New Roman"/>
          <w:sz w:val="24"/>
          <w:szCs w:val="24"/>
        </w:rPr>
        <w:t>as informações repassadas pel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o </w:t>
      </w:r>
      <w:r w:rsidR="003838CF" w:rsidRPr="00BF4230">
        <w:rPr>
          <w:rFonts w:ascii="Times New Roman" w:hAnsi="Times New Roman" w:cs="Times New Roman"/>
          <w:sz w:val="24"/>
          <w:szCs w:val="24"/>
        </w:rPr>
        <w:t>professor docente</w:t>
      </w:r>
      <w:r w:rsidR="00FC0186" w:rsidRPr="00BF4230">
        <w:rPr>
          <w:rFonts w:ascii="Times New Roman" w:hAnsi="Times New Roman" w:cs="Times New Roman"/>
          <w:sz w:val="24"/>
          <w:szCs w:val="24"/>
        </w:rPr>
        <w:t>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tais como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dados gerais de pessoas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de empresas, informações geográficas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e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3838CF" w:rsidRPr="00BF4230">
        <w:rPr>
          <w:rFonts w:ascii="Times New Roman" w:hAnsi="Times New Roman" w:cs="Times New Roman"/>
          <w:sz w:val="24"/>
          <w:szCs w:val="24"/>
        </w:rPr>
        <w:t>diferenciação entre usuários,</w:t>
      </w:r>
      <w:r w:rsidR="00FC0186" w:rsidRPr="00BF4230">
        <w:rPr>
          <w:rFonts w:ascii="Times New Roman" w:hAnsi="Times New Roman" w:cs="Times New Roman"/>
          <w:sz w:val="24"/>
          <w:szCs w:val="24"/>
        </w:rPr>
        <w:t xml:space="preserve"> também </w:t>
      </w:r>
      <w:r w:rsidR="003838CF" w:rsidRPr="00BF4230">
        <w:rPr>
          <w:rFonts w:ascii="Times New Roman" w:hAnsi="Times New Roman" w:cs="Times New Roman"/>
          <w:sz w:val="24"/>
          <w:szCs w:val="24"/>
        </w:rPr>
        <w:t>foram utilizadas</w:t>
      </w:r>
      <w:r w:rsidR="007849CE" w:rsidRPr="00BF4230">
        <w:rPr>
          <w:rFonts w:ascii="Times New Roman" w:hAnsi="Times New Roman" w:cs="Times New Roman"/>
          <w:sz w:val="24"/>
          <w:szCs w:val="24"/>
        </w:rPr>
        <w:t xml:space="preserve"> informações fornecidas pelos órgãos de saúde nacional e pela OMS (Organização Mundial da Saúde). </w:t>
      </w:r>
    </w:p>
    <w:p w14:paraId="7B17417D" w14:textId="0E7D2DBA" w:rsidR="007849CE" w:rsidRPr="00BF4230" w:rsidRDefault="00FC0186" w:rsidP="00BF4230">
      <w:pPr>
        <w:pStyle w:val="PargrafodaLista"/>
        <w:spacing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Na imagem anexada,</w:t>
      </w:r>
      <w:r w:rsidR="003838CF" w:rsidRPr="00BF4230">
        <w:rPr>
          <w:rFonts w:ascii="Times New Roman" w:hAnsi="Times New Roman" w:cs="Times New Roman"/>
          <w:sz w:val="24"/>
          <w:szCs w:val="24"/>
        </w:rPr>
        <w:t xml:space="preserve"> segue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7849CE" w:rsidRPr="00BF4230">
        <w:rPr>
          <w:rFonts w:ascii="Times New Roman" w:hAnsi="Times New Roman" w:cs="Times New Roman"/>
          <w:sz w:val="24"/>
          <w:szCs w:val="24"/>
        </w:rPr>
        <w:t>Modelo Relacional:</w:t>
      </w:r>
    </w:p>
    <w:p w14:paraId="67C2F074" w14:textId="3C8F8C93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2325A18" w14:textId="6F966011" w:rsidR="00DA3FCF" w:rsidRPr="00BF4230" w:rsidRDefault="00FC0186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D7F486B" wp14:editId="7E0D02D0">
            <wp:simplePos x="0" y="0"/>
            <wp:positionH relativeFrom="margin">
              <wp:posOffset>-699135</wp:posOffset>
            </wp:positionH>
            <wp:positionV relativeFrom="paragraph">
              <wp:posOffset>256540</wp:posOffset>
            </wp:positionV>
            <wp:extent cx="6766560" cy="371094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1" r="5744" b="1736"/>
                    <a:stretch/>
                  </pic:blipFill>
                  <pic:spPr bwMode="auto">
                    <a:xfrm>
                      <a:off x="0" y="0"/>
                      <a:ext cx="676656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5804206"/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1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Modelo Relacional</w:t>
      </w:r>
      <w:bookmarkEnd w:id="0"/>
    </w:p>
    <w:p w14:paraId="3062661F" w14:textId="53E02C6E" w:rsidR="00DA3FCF" w:rsidRPr="00BF4230" w:rsidRDefault="00DA3FCF" w:rsidP="00DA3FCF">
      <w:pPr>
        <w:pStyle w:val="PargrafodaLista"/>
        <w:keepNext/>
        <w:rPr>
          <w:rFonts w:ascii="Times New Roman" w:hAnsi="Times New Roman" w:cs="Times New Roman"/>
        </w:rPr>
      </w:pPr>
    </w:p>
    <w:p w14:paraId="6A10B599" w14:textId="052A1748" w:rsidR="007849CE" w:rsidRPr="00BF4230" w:rsidRDefault="00D309DA" w:rsidP="00DA3FCF">
      <w:pPr>
        <w:pStyle w:val="Legenda"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onte: Os autores.</w:t>
      </w:r>
    </w:p>
    <w:p w14:paraId="7A0048FD" w14:textId="13D66AF4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3D1C7C4" w14:textId="3B05B04E" w:rsidR="00453AF2" w:rsidRPr="00BF4230" w:rsidRDefault="003838CF" w:rsidP="00BF4230">
      <w:pPr>
        <w:pStyle w:val="PargrafodaLista"/>
        <w:spacing w:line="360" w:lineRule="auto"/>
        <w:ind w:left="0" w:firstLine="696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>O padrão utilizado para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nomenclatura </w:t>
      </w:r>
      <w:r w:rsidRPr="00BF4230">
        <w:rPr>
          <w:rFonts w:ascii="Times New Roman" w:hAnsi="Times New Roman" w:cs="Times New Roman"/>
          <w:sz w:val="24"/>
          <w:szCs w:val="24"/>
        </w:rPr>
        <w:t>de tabelas e colunas foi a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abreviação </w:t>
      </w:r>
      <w:r w:rsidRPr="00BF4230">
        <w:rPr>
          <w:rFonts w:ascii="Times New Roman" w:hAnsi="Times New Roman" w:cs="Times New Roman"/>
          <w:sz w:val="24"/>
          <w:szCs w:val="24"/>
        </w:rPr>
        <w:t>d</w:t>
      </w:r>
      <w:r w:rsidR="00453AF2" w:rsidRPr="00BF4230">
        <w:rPr>
          <w:rFonts w:ascii="Times New Roman" w:hAnsi="Times New Roman" w:cs="Times New Roman"/>
          <w:sz w:val="24"/>
          <w:szCs w:val="24"/>
        </w:rPr>
        <w:t>as 3 primeiras letras de cada palavra</w:t>
      </w:r>
      <w:r w:rsidRPr="00BF4230">
        <w:rPr>
          <w:rFonts w:ascii="Times New Roman" w:hAnsi="Times New Roman" w:cs="Times New Roman"/>
          <w:sz w:val="24"/>
          <w:szCs w:val="24"/>
        </w:rPr>
        <w:t>. P</w:t>
      </w:r>
      <w:r w:rsidR="00453AF2" w:rsidRPr="00BF4230">
        <w:rPr>
          <w:rFonts w:ascii="Times New Roman" w:hAnsi="Times New Roman" w:cs="Times New Roman"/>
          <w:sz w:val="24"/>
          <w:szCs w:val="24"/>
        </w:rPr>
        <w:t>ar</w:t>
      </w:r>
      <w:r w:rsidR="004C69E0" w:rsidRPr="00BF4230">
        <w:rPr>
          <w:rFonts w:ascii="Times New Roman" w:hAnsi="Times New Roman" w:cs="Times New Roman"/>
          <w:sz w:val="24"/>
          <w:szCs w:val="24"/>
        </w:rPr>
        <w:t>a um</w:t>
      </w:r>
      <w:r w:rsidRPr="00BF4230">
        <w:rPr>
          <w:rFonts w:ascii="Times New Roman" w:hAnsi="Times New Roman" w:cs="Times New Roman"/>
          <w:sz w:val="24"/>
          <w:szCs w:val="24"/>
        </w:rPr>
        <w:t>a melhor compreensão,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Pr="00BF4230">
        <w:rPr>
          <w:rFonts w:ascii="Times New Roman" w:hAnsi="Times New Roman" w:cs="Times New Roman"/>
          <w:sz w:val="24"/>
          <w:szCs w:val="24"/>
        </w:rPr>
        <w:t>observe o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 dicionário de dados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abaixo</w:t>
      </w:r>
      <w:r w:rsidR="004C69E0" w:rsidRPr="00BF4230">
        <w:rPr>
          <w:rFonts w:ascii="Times New Roman" w:hAnsi="Times New Roman" w:cs="Times New Roman"/>
          <w:sz w:val="24"/>
          <w:szCs w:val="24"/>
        </w:rPr>
        <w:t>:</w:t>
      </w:r>
      <w:r w:rsidR="00453AF2" w:rsidRPr="00BF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FAB1" w14:textId="359754E8" w:rsidR="00453AF2" w:rsidRPr="00BF4230" w:rsidRDefault="00453AF2" w:rsidP="00453AF2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55A7F89" w14:textId="1E754283" w:rsidR="00DA3FCF" w:rsidRPr="00BF4230" w:rsidRDefault="0079410C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62A20EAF" wp14:editId="4F23D3E8">
            <wp:simplePos x="0" y="0"/>
            <wp:positionH relativeFrom="margin">
              <wp:posOffset>310515</wp:posOffset>
            </wp:positionH>
            <wp:positionV relativeFrom="paragraph">
              <wp:posOffset>340995</wp:posOffset>
            </wp:positionV>
            <wp:extent cx="5139690" cy="735330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07" r="18027" b="1400"/>
                    <a:stretch/>
                  </pic:blipFill>
                  <pic:spPr bwMode="auto">
                    <a:xfrm>
                      <a:off x="0" y="0"/>
                      <a:ext cx="5139690" cy="735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2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="00DA3FCF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12B4A9B6" w14:textId="35BD6544" w:rsidR="00DA3FCF" w:rsidRPr="00BF4230" w:rsidRDefault="00DA3FCF" w:rsidP="0079410C">
      <w:pPr>
        <w:pStyle w:val="PargrafodaLista"/>
        <w:keepNext/>
        <w:ind w:firstLine="696"/>
        <w:jc w:val="left"/>
        <w:rPr>
          <w:rFonts w:ascii="Times New Roman" w:hAnsi="Times New Roman" w:cs="Times New Roman"/>
        </w:rPr>
      </w:pPr>
    </w:p>
    <w:p w14:paraId="09A124BF" w14:textId="236B892D" w:rsidR="00453AF2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</w:t>
      </w:r>
      <w:r w:rsidR="00CA57EC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Os autores.</w:t>
      </w:r>
    </w:p>
    <w:p w14:paraId="7A8C52AA" w14:textId="1CC88212" w:rsidR="00DA3FCF" w:rsidRPr="00BF4230" w:rsidRDefault="00DA3FCF" w:rsidP="00DA3FCF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="0079410C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3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09FF9DE2" w14:textId="77777777" w:rsidR="00DA3FCF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599FEE0E" wp14:editId="6C92A1A4">
            <wp:extent cx="5131190" cy="775319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28" r="19539" b="692"/>
                    <a:stretch/>
                  </pic:blipFill>
                  <pic:spPr bwMode="auto">
                    <a:xfrm>
                      <a:off x="0" y="0"/>
                      <a:ext cx="5139626" cy="776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06CE0" w14:textId="5332AB5C" w:rsidR="00DA3FCF" w:rsidRPr="00BF4230" w:rsidRDefault="00DA3FCF" w:rsidP="00DA3FCF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3C47447" w14:textId="7CBE95B8" w:rsidR="00DA3FCF" w:rsidRPr="00BF4230" w:rsidRDefault="00DA3FCF" w:rsidP="00DA3FCF">
      <w:pPr>
        <w:rPr>
          <w:rFonts w:ascii="Times New Roman" w:hAnsi="Times New Roman" w:cs="Times New Roman"/>
        </w:rPr>
      </w:pPr>
    </w:p>
    <w:p w14:paraId="74C2A729" w14:textId="198E70ED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4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="002C74EE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-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Dicionário de Dados</w:t>
      </w:r>
    </w:p>
    <w:p w14:paraId="35D13D3C" w14:textId="77777777" w:rsidR="0079410C" w:rsidRPr="00BF4230" w:rsidRDefault="00DA3FCF" w:rsidP="0079410C">
      <w:pPr>
        <w:keepNext/>
        <w:jc w:val="center"/>
        <w:rPr>
          <w:rFonts w:ascii="Times New Roman" w:hAnsi="Times New Roman" w:cs="Times New Roman"/>
        </w:rPr>
      </w:pPr>
      <w:r w:rsidRPr="00BF4230">
        <w:rPr>
          <w:rFonts w:ascii="Times New Roman" w:hAnsi="Times New Roman" w:cs="Times New Roman"/>
          <w:noProof/>
        </w:rPr>
        <w:drawing>
          <wp:inline distT="0" distB="0" distL="0" distR="0" wp14:anchorId="68F337BE" wp14:editId="7B467245">
            <wp:extent cx="5125250" cy="753225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1" b="1278"/>
                    <a:stretch/>
                  </pic:blipFill>
                  <pic:spPr bwMode="auto">
                    <a:xfrm>
                      <a:off x="0" y="0"/>
                      <a:ext cx="5134475" cy="754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745" w14:textId="4C3EC40E" w:rsidR="00DA3FCF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autores.</w:t>
      </w:r>
    </w:p>
    <w:p w14:paraId="1DC8CA3D" w14:textId="77777777" w:rsidR="0079410C" w:rsidRPr="00BF4230" w:rsidRDefault="0079410C" w:rsidP="0079410C">
      <w:pPr>
        <w:rPr>
          <w:rFonts w:ascii="Times New Roman" w:hAnsi="Times New Roman" w:cs="Times New Roman"/>
          <w:noProof/>
          <w:sz w:val="20"/>
          <w:szCs w:val="20"/>
        </w:rPr>
      </w:pPr>
    </w:p>
    <w:p w14:paraId="37B93834" w14:textId="088EEC5F" w:rsidR="0079410C" w:rsidRPr="00BF4230" w:rsidRDefault="0079410C" w:rsidP="0079410C">
      <w:pPr>
        <w:pStyle w:val="Legenda"/>
        <w:keepNext/>
        <w:jc w:val="left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Figura </w: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begin"/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instrText xml:space="preserve"> SEQ Figura \* ARABIC </w:instrText>
      </w:r>
      <w:r w:rsidR="00873D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fldChar w:fldCharType="separate"/>
      </w:r>
      <w:r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t>5</w:t>
      </w:r>
      <w:r w:rsidR="00873DDA" w:rsidRPr="00BF4230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fldChar w:fldCharType="end"/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:</w:t>
      </w:r>
      <w:r w:rsidR="00D309DA"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Dicionário de Dados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C1224E" w:rsidRPr="00BF4230" w14:paraId="14570C3A" w14:textId="77777777" w:rsidTr="00C1224E">
        <w:tc>
          <w:tcPr>
            <w:tcW w:w="9061" w:type="dxa"/>
          </w:tcPr>
          <w:p w14:paraId="09942B8A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BF423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7CBE4C" wp14:editId="1E6701B5">
                  <wp:extent cx="5378824" cy="377846"/>
                  <wp:effectExtent l="0" t="0" r="0" b="317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4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6" t="1100" r="19808" b="94259"/>
                          <a:stretch/>
                        </pic:blipFill>
                        <pic:spPr bwMode="auto">
                          <a:xfrm>
                            <a:off x="0" y="0"/>
                            <a:ext cx="5862664" cy="411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24E" w:rsidRPr="00BF4230" w14:paraId="33A004D0" w14:textId="77777777" w:rsidTr="00C1224E">
        <w:tc>
          <w:tcPr>
            <w:tcW w:w="9061" w:type="dxa"/>
          </w:tcPr>
          <w:p w14:paraId="7B8B8CA8" w14:textId="77777777" w:rsidR="00C1224E" w:rsidRPr="00BF4230" w:rsidRDefault="00C1224E" w:rsidP="00797D62">
            <w:pPr>
              <w:keepNext/>
              <w:jc w:val="center"/>
              <w:rPr>
                <w:rFonts w:ascii="Times New Roman" w:hAnsi="Times New Roman" w:cs="Times New Roman"/>
                <w:noProof/>
                <w:bdr w:val="single" w:sz="4" w:space="0" w:color="auto"/>
              </w:rPr>
            </w:pPr>
          </w:p>
        </w:tc>
      </w:tr>
    </w:tbl>
    <w:p w14:paraId="0048F26D" w14:textId="46F6EB8A" w:rsidR="00453AF2" w:rsidRPr="00BF4230" w:rsidRDefault="0079410C" w:rsidP="0079410C">
      <w:pPr>
        <w:pStyle w:val="Legenda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BF4230">
        <w:rPr>
          <w:rFonts w:ascii="Times New Roman" w:hAnsi="Times New Roman" w:cs="Times New Roman"/>
          <w:b w:val="0"/>
          <w:bCs w:val="0"/>
          <w:sz w:val="20"/>
          <w:szCs w:val="20"/>
        </w:rPr>
        <w:t>Fonte: Os autores</w:t>
      </w:r>
    </w:p>
    <w:p w14:paraId="09B6E76D" w14:textId="77777777" w:rsidR="00BF4230" w:rsidRPr="00BF4230" w:rsidRDefault="00BF4230" w:rsidP="00BF4230">
      <w:pPr>
        <w:rPr>
          <w:rFonts w:ascii="Times New Roman" w:hAnsi="Times New Roman" w:cs="Times New Roman"/>
        </w:rPr>
      </w:pPr>
    </w:p>
    <w:p w14:paraId="0B0A8140" w14:textId="3A47D4DD" w:rsidR="0079410C" w:rsidRPr="00BF4230" w:rsidRDefault="0079410C" w:rsidP="00FD5B0F">
      <w:pPr>
        <w:pStyle w:val="Pargrafoda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F4230">
        <w:rPr>
          <w:rFonts w:ascii="Times New Roman" w:hAnsi="Times New Roman" w:cs="Times New Roman"/>
          <w:b/>
          <w:sz w:val="24"/>
          <w:szCs w:val="24"/>
        </w:rPr>
        <w:t>BANCO DE DADOS</w:t>
      </w:r>
    </w:p>
    <w:p w14:paraId="42B1872D" w14:textId="14633D5E" w:rsidR="007849CE" w:rsidRPr="00BF4230" w:rsidRDefault="00453AF2" w:rsidP="007D0B89">
      <w:pPr>
        <w:pStyle w:val="PargrafodaLista"/>
        <w:spacing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</w:rPr>
        <w:t>Após a finaliz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ação do modelo relacional, </w:t>
      </w:r>
      <w:r w:rsidR="00D309DA" w:rsidRPr="00BF4230">
        <w:rPr>
          <w:rFonts w:ascii="Times New Roman" w:hAnsi="Times New Roman" w:cs="Times New Roman"/>
          <w:sz w:val="24"/>
          <w:szCs w:val="24"/>
        </w:rPr>
        <w:t>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in</w:t>
      </w:r>
      <w:r w:rsidR="00D309DA" w:rsidRPr="00BF4230">
        <w:rPr>
          <w:rFonts w:ascii="Times New Roman" w:hAnsi="Times New Roman" w:cs="Times New Roman"/>
          <w:sz w:val="24"/>
          <w:szCs w:val="24"/>
        </w:rPr>
        <w:t>i</w:t>
      </w:r>
      <w:r w:rsidRPr="00BF4230">
        <w:rPr>
          <w:rFonts w:ascii="Times New Roman" w:hAnsi="Times New Roman" w:cs="Times New Roman"/>
          <w:sz w:val="24"/>
          <w:szCs w:val="24"/>
        </w:rPr>
        <w:t>cio</w:t>
      </w:r>
      <w:r w:rsidR="00D309DA" w:rsidRPr="00BF4230">
        <w:rPr>
          <w:rFonts w:ascii="Times New Roman" w:hAnsi="Times New Roman" w:cs="Times New Roman"/>
          <w:sz w:val="24"/>
          <w:szCs w:val="24"/>
        </w:rPr>
        <w:t>u</w:t>
      </w:r>
      <w:r w:rsidRPr="00BF4230">
        <w:rPr>
          <w:rFonts w:ascii="Times New Roman" w:hAnsi="Times New Roman" w:cs="Times New Roman"/>
          <w:sz w:val="24"/>
          <w:szCs w:val="24"/>
        </w:rPr>
        <w:t xml:space="preserve"> a criação do banco de dados</w:t>
      </w:r>
      <w:r w:rsidR="00594A68" w:rsidRPr="00BF4230">
        <w:rPr>
          <w:rFonts w:ascii="Times New Roman" w:hAnsi="Times New Roman" w:cs="Times New Roman"/>
          <w:sz w:val="24"/>
          <w:szCs w:val="24"/>
        </w:rPr>
        <w:t xml:space="preserve"> u</w:t>
      </w:r>
      <w:r w:rsidR="004C69E0" w:rsidRPr="00BF4230">
        <w:rPr>
          <w:rFonts w:ascii="Times New Roman" w:hAnsi="Times New Roman" w:cs="Times New Roman"/>
          <w:sz w:val="24"/>
          <w:szCs w:val="24"/>
        </w:rPr>
        <w:t>tilizando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</w:t>
      </w:r>
      <w:r w:rsidR="00D309DA" w:rsidRPr="00BF4230">
        <w:rPr>
          <w:rFonts w:ascii="Times New Roman" w:hAnsi="Times New Roman" w:cs="Times New Roman"/>
          <w:sz w:val="24"/>
          <w:szCs w:val="24"/>
        </w:rPr>
        <w:t>ferramenta multiplataforma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417" w:rsidRPr="00BF4230">
        <w:rPr>
          <w:rFonts w:ascii="Times New Roman" w:hAnsi="Times New Roman" w:cs="Times New Roman"/>
          <w:sz w:val="24"/>
          <w:szCs w:val="24"/>
        </w:rPr>
        <w:t>D</w:t>
      </w:r>
      <w:r w:rsidR="00BF4230">
        <w:rPr>
          <w:rFonts w:ascii="Times New Roman" w:hAnsi="Times New Roman" w:cs="Times New Roman"/>
          <w:sz w:val="24"/>
          <w:szCs w:val="24"/>
        </w:rPr>
        <w:t>B</w:t>
      </w:r>
      <w:r w:rsidR="001D7417" w:rsidRPr="00BF4230">
        <w:rPr>
          <w:rFonts w:ascii="Times New Roman" w:hAnsi="Times New Roman" w:cs="Times New Roman"/>
          <w:sz w:val="24"/>
          <w:szCs w:val="24"/>
        </w:rPr>
        <w:t>eaver</w:t>
      </w:r>
      <w:proofErr w:type="spellEnd"/>
      <w:r w:rsidR="00D309DA" w:rsidRPr="00BF4230">
        <w:rPr>
          <w:rFonts w:ascii="Times New Roman" w:hAnsi="Times New Roman" w:cs="Times New Roman"/>
          <w:sz w:val="24"/>
          <w:szCs w:val="24"/>
        </w:rPr>
        <w:t>,</w:t>
      </w:r>
      <w:r w:rsidR="001D7417" w:rsidRPr="00BF4230">
        <w:rPr>
          <w:rFonts w:ascii="Times New Roman" w:hAnsi="Times New Roman" w:cs="Times New Roman"/>
          <w:sz w:val="24"/>
          <w:szCs w:val="24"/>
        </w:rPr>
        <w:t xml:space="preserve"> a linguagem SQL (</w:t>
      </w:r>
      <w:proofErr w:type="spellStart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Structured</w:t>
      </w:r>
      <w:proofErr w:type="spellEnd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Query </w:t>
      </w:r>
      <w:proofErr w:type="spellStart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proofErr w:type="spellEnd"/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, ou Linguagem de Consulta Estruturada) e o sistema de gerenciamento de banco de dados PostgreSQL.</w:t>
      </w:r>
    </w:p>
    <w:p w14:paraId="54FB2775" w14:textId="08C9FAF6" w:rsidR="001D7417" w:rsidRPr="00BF4230" w:rsidRDefault="00D309DA" w:rsidP="007D0B89">
      <w:pPr>
        <w:pStyle w:val="PargrafodaLista"/>
        <w:spacing w:line="360" w:lineRule="auto"/>
        <w:ind w:left="0"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Em seguida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foi realizada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inserção dos dados e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elaborado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os </w:t>
      </w:r>
      <w:proofErr w:type="spellStart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selects</w:t>
      </w:r>
      <w:proofErr w:type="spellEnd"/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Ao decorrer do projeto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foram adicionados dados à base 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4C69E0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realizados </w:t>
      </w:r>
      <w:r w:rsidR="00594A68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ajustes conforme necessários</w:t>
      </w:r>
      <w:r w:rsidR="001D7417" w:rsidRPr="00BF423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BE7B39" w14:textId="158A1B58" w:rsidR="001D7417" w:rsidRPr="00BF4230" w:rsidRDefault="001D7417" w:rsidP="0079410C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47B18B" w14:textId="77777777" w:rsidR="001D7417" w:rsidRPr="00BF4230" w:rsidRDefault="001D7417" w:rsidP="001D7417">
      <w:pPr>
        <w:pStyle w:val="PargrafodaLista"/>
        <w:ind w:firstLine="69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78DA38" w14:textId="77777777" w:rsidR="001D7417" w:rsidRPr="00BF4230" w:rsidRDefault="001D7417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C8645E" w14:textId="1FBF3EAB" w:rsidR="007849CE" w:rsidRPr="00BF4230" w:rsidRDefault="007849CE" w:rsidP="007849C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ab/>
      </w:r>
    </w:p>
    <w:p w14:paraId="466D22BB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0FDB984" w14:textId="5DE44CD9" w:rsidR="00F84F31" w:rsidRPr="00BF4230" w:rsidRDefault="00611CF2" w:rsidP="00D309DA">
      <w:pPr>
        <w:pStyle w:val="PargrafodaLista"/>
        <w:numPr>
          <w:ilvl w:val="0"/>
          <w:numId w:val="3"/>
        </w:num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CONSIDERAÇÕES FINAIS</w:t>
      </w:r>
    </w:p>
    <w:p w14:paraId="7F0DC4B8" w14:textId="36B48C53" w:rsidR="000910E7" w:rsidRPr="00BF4230" w:rsidRDefault="00CA57EC" w:rsidP="007D0B8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BF4230">
        <w:rPr>
          <w:rFonts w:ascii="Times New Roman" w:hAnsi="Times New Roman" w:cs="Times New Roman"/>
          <w:sz w:val="24"/>
          <w:szCs w:val="24"/>
        </w:rPr>
        <w:t>P</w:t>
      </w:r>
      <w:r w:rsidR="004C69E0" w:rsidRPr="00BF4230">
        <w:rPr>
          <w:rFonts w:ascii="Times New Roman" w:hAnsi="Times New Roman" w:cs="Times New Roman"/>
          <w:sz w:val="24"/>
          <w:szCs w:val="24"/>
        </w:rPr>
        <w:t>ode-se</w:t>
      </w:r>
      <w:r w:rsidRPr="00BF4230">
        <w:rPr>
          <w:rFonts w:ascii="Times New Roman" w:hAnsi="Times New Roman" w:cs="Times New Roman"/>
          <w:sz w:val="24"/>
          <w:szCs w:val="24"/>
        </w:rPr>
        <w:t xml:space="preserve"> perceber através do desenvolvimento deste trabalho </w:t>
      </w:r>
      <w:r w:rsidR="00D309DA" w:rsidRPr="00BF4230">
        <w:rPr>
          <w:rFonts w:ascii="Times New Roman" w:hAnsi="Times New Roman" w:cs="Times New Roman"/>
          <w:sz w:val="24"/>
          <w:szCs w:val="24"/>
        </w:rPr>
        <w:t>a grande importância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uma base e um</w:t>
      </w:r>
      <w:r w:rsidR="00D309DA" w:rsidRPr="00BF4230">
        <w:rPr>
          <w:rFonts w:ascii="Times New Roman" w:hAnsi="Times New Roman" w:cs="Times New Roman"/>
          <w:sz w:val="24"/>
          <w:szCs w:val="24"/>
        </w:rPr>
        <w:t xml:space="preserve"> planejamento bem estruturados</w:t>
      </w:r>
      <w:r w:rsidRPr="00BF4230">
        <w:rPr>
          <w:rFonts w:ascii="Times New Roman" w:hAnsi="Times New Roman" w:cs="Times New Roman"/>
          <w:sz w:val="24"/>
          <w:szCs w:val="24"/>
        </w:rPr>
        <w:t xml:space="preserve"> antes de </w:t>
      </w:r>
      <w:r w:rsidR="00D309DA" w:rsidRPr="00BF4230">
        <w:rPr>
          <w:rFonts w:ascii="Times New Roman" w:hAnsi="Times New Roman" w:cs="Times New Roman"/>
          <w:sz w:val="24"/>
          <w:szCs w:val="24"/>
        </w:rPr>
        <w:t>iniciar</w:t>
      </w:r>
      <w:r w:rsidRPr="00BF4230">
        <w:rPr>
          <w:rFonts w:ascii="Times New Roman" w:hAnsi="Times New Roman" w:cs="Times New Roman"/>
          <w:sz w:val="24"/>
          <w:szCs w:val="24"/>
        </w:rPr>
        <w:t xml:space="preserve"> </w:t>
      </w:r>
      <w:r w:rsidR="00D309DA" w:rsidRPr="00BF4230">
        <w:rPr>
          <w:rFonts w:ascii="Times New Roman" w:hAnsi="Times New Roman" w:cs="Times New Roman"/>
          <w:sz w:val="24"/>
          <w:szCs w:val="24"/>
        </w:rPr>
        <w:t>o desenvolvimento de</w:t>
      </w:r>
      <w:r w:rsidRPr="00BF4230">
        <w:rPr>
          <w:rFonts w:ascii="Times New Roman" w:hAnsi="Times New Roman" w:cs="Times New Roman"/>
          <w:sz w:val="24"/>
          <w:szCs w:val="24"/>
        </w:rPr>
        <w:t xml:space="preserve"> um banco de dados</w:t>
      </w:r>
      <w:r w:rsidR="004C69E0" w:rsidRPr="00BF4230">
        <w:rPr>
          <w:rFonts w:ascii="Times New Roman" w:hAnsi="Times New Roman" w:cs="Times New Roman"/>
          <w:sz w:val="24"/>
          <w:szCs w:val="24"/>
        </w:rPr>
        <w:t xml:space="preserve">, </w:t>
      </w:r>
      <w:r w:rsidR="00D309DA" w:rsidRPr="00BF4230">
        <w:rPr>
          <w:rFonts w:ascii="Times New Roman" w:hAnsi="Times New Roman" w:cs="Times New Roman"/>
          <w:sz w:val="24"/>
          <w:szCs w:val="24"/>
        </w:rPr>
        <w:t>tendo em vista a facilidade de</w:t>
      </w:r>
      <w:r w:rsidR="002774A3" w:rsidRPr="00BF4230">
        <w:rPr>
          <w:rFonts w:ascii="Times New Roman" w:hAnsi="Times New Roman" w:cs="Times New Roman"/>
          <w:sz w:val="24"/>
          <w:szCs w:val="24"/>
        </w:rPr>
        <w:t xml:space="preserve"> gerar redundâncias.</w:t>
      </w:r>
    </w:p>
    <w:p w14:paraId="1D2C1B99" w14:textId="77777777" w:rsidR="003641E8" w:rsidRPr="00BF4230" w:rsidRDefault="003641E8" w:rsidP="00196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0A6D3" w14:textId="77777777" w:rsidR="00BC455B" w:rsidRPr="00BF4230" w:rsidRDefault="00BC455B">
      <w:pPr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C26F7A" w14:textId="0F501966" w:rsidR="00594A68" w:rsidRPr="00BF4230" w:rsidRDefault="000910E7" w:rsidP="00FF04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23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REFERÊNCIAS</w:t>
      </w:r>
    </w:p>
    <w:p w14:paraId="63291273" w14:textId="77777777" w:rsidR="00FF04B6" w:rsidRPr="00BF4230" w:rsidRDefault="00FF04B6" w:rsidP="00FF04B6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F4230">
        <w:rPr>
          <w:rFonts w:ascii="Times New Roman" w:hAnsi="Times New Roman" w:cs="Times New Roman"/>
          <w:sz w:val="24"/>
          <w:szCs w:val="24"/>
        </w:rPr>
        <w:t xml:space="preserve">ALVES, </w:t>
      </w:r>
      <w:proofErr w:type="spellStart"/>
      <w:r w:rsidRPr="00BF4230"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Pr="00BF4230">
        <w:rPr>
          <w:rFonts w:ascii="Times New Roman" w:hAnsi="Times New Roman" w:cs="Times New Roman"/>
          <w:sz w:val="24"/>
          <w:szCs w:val="24"/>
        </w:rPr>
        <w:t xml:space="preserve"> J. F. </w:t>
      </w:r>
      <w:r w:rsidRPr="00BF4230">
        <w:rPr>
          <w:rFonts w:ascii="Times New Roman" w:hAnsi="Times New Roman" w:cs="Times New Roman"/>
          <w:b/>
          <w:bCs/>
          <w:sz w:val="24"/>
          <w:szCs w:val="24"/>
        </w:rPr>
        <w:t>Apostila de Banco de Dados</w:t>
      </w:r>
      <w:r w:rsidRPr="00BF4230">
        <w:rPr>
          <w:rFonts w:ascii="Times New Roman" w:hAnsi="Times New Roman" w:cs="Times New Roman"/>
          <w:sz w:val="24"/>
          <w:szCs w:val="24"/>
        </w:rPr>
        <w:t>. São Miguel do Oeste: Unoesc, 2021. Material didático.</w:t>
      </w:r>
    </w:p>
    <w:p w14:paraId="37F47DA9" w14:textId="53810EC2" w:rsidR="00594A68" w:rsidRPr="00BF4230" w:rsidRDefault="00FF04B6" w:rsidP="00FF04B6">
      <w:pPr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AUTOR DESCONHECIDO. </w:t>
      </w:r>
      <w:r w:rsidR="00594A68" w:rsidRPr="00BF423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</w:t>
      </w:r>
      <w:r w:rsidRPr="00BF423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olha</w:t>
      </w:r>
      <w:r w:rsidR="00594A68" w:rsidRPr="00BF423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informativa sobre COVID-19.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[21 jun. 2021] 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="00594A68" w:rsidRPr="00BF4230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S. l.</w:t>
      </w:r>
      <w:r w:rsidR="00594A68" w:rsidRPr="00BF4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]. Disponível em: https://www.paho.org/pt/covid19. Acesso em: 21 jun. 2021.</w:t>
      </w:r>
    </w:p>
    <w:p w14:paraId="55F98901" w14:textId="0694A379" w:rsidR="00EC2843" w:rsidRPr="00F74FCA" w:rsidRDefault="00EC2843" w:rsidP="00EC28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C2843" w:rsidRPr="00F74FCA" w:rsidSect="00DA3FCF">
      <w:headerReference w:type="default" r:id="rId13"/>
      <w:footerReference w:type="default" r:id="rId14"/>
      <w:pgSz w:w="11906" w:h="16838"/>
      <w:pgMar w:top="1701" w:right="1134" w:bottom="1134" w:left="1701" w:header="1134" w:footer="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A9B3" w14:textId="77777777" w:rsidR="00315410" w:rsidRDefault="00315410" w:rsidP="002341C5">
      <w:pPr>
        <w:spacing w:after="0" w:line="240" w:lineRule="auto"/>
      </w:pPr>
      <w:r>
        <w:separator/>
      </w:r>
    </w:p>
  </w:endnote>
  <w:endnote w:type="continuationSeparator" w:id="0">
    <w:p w14:paraId="1E747622" w14:textId="77777777" w:rsidR="00315410" w:rsidRDefault="00315410" w:rsidP="002341C5">
      <w:pPr>
        <w:spacing w:after="0" w:line="240" w:lineRule="auto"/>
      </w:pPr>
      <w:r>
        <w:continuationSeparator/>
      </w:r>
    </w:p>
  </w:endnote>
  <w:endnote w:type="continuationNotice" w:id="1">
    <w:p w14:paraId="0381F99F" w14:textId="77777777" w:rsidR="00315410" w:rsidRDefault="003154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DCC7B5E" w14:paraId="33D5FBB8" w14:textId="77777777" w:rsidTr="2DCC7B5E">
      <w:tc>
        <w:tcPr>
          <w:tcW w:w="3020" w:type="dxa"/>
        </w:tcPr>
        <w:p w14:paraId="3FB08D77" w14:textId="6DA339C3" w:rsidR="2DCC7B5E" w:rsidRDefault="2DCC7B5E" w:rsidP="2DCC7B5E">
          <w:pPr>
            <w:pStyle w:val="Cabealho"/>
            <w:ind w:left="-115"/>
          </w:pPr>
        </w:p>
      </w:tc>
      <w:tc>
        <w:tcPr>
          <w:tcW w:w="3020" w:type="dxa"/>
        </w:tcPr>
        <w:p w14:paraId="081DCF64" w14:textId="3470EFD1" w:rsidR="2DCC7B5E" w:rsidRDefault="2DCC7B5E" w:rsidP="2DCC7B5E">
          <w:pPr>
            <w:pStyle w:val="Cabealho"/>
            <w:jc w:val="center"/>
          </w:pPr>
        </w:p>
      </w:tc>
      <w:tc>
        <w:tcPr>
          <w:tcW w:w="3020" w:type="dxa"/>
        </w:tcPr>
        <w:p w14:paraId="6F3D786E" w14:textId="28936157" w:rsidR="2DCC7B5E" w:rsidRDefault="2DCC7B5E" w:rsidP="2DCC7B5E">
          <w:pPr>
            <w:pStyle w:val="Cabealho"/>
            <w:ind w:right="-115"/>
            <w:jc w:val="right"/>
          </w:pPr>
        </w:p>
      </w:tc>
    </w:tr>
  </w:tbl>
  <w:p w14:paraId="180A343F" w14:textId="26A00B23" w:rsidR="00B13729" w:rsidRDefault="00B137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4348" w14:textId="77777777" w:rsidR="00315410" w:rsidRDefault="00315410" w:rsidP="002341C5">
      <w:pPr>
        <w:spacing w:after="0" w:line="240" w:lineRule="auto"/>
      </w:pPr>
      <w:r>
        <w:separator/>
      </w:r>
    </w:p>
  </w:footnote>
  <w:footnote w:type="continuationSeparator" w:id="0">
    <w:p w14:paraId="6E4C398C" w14:textId="77777777" w:rsidR="00315410" w:rsidRDefault="00315410" w:rsidP="002341C5">
      <w:pPr>
        <w:spacing w:after="0" w:line="240" w:lineRule="auto"/>
      </w:pPr>
      <w:r>
        <w:continuationSeparator/>
      </w:r>
    </w:p>
  </w:footnote>
  <w:footnote w:type="continuationNotice" w:id="1">
    <w:p w14:paraId="65D1276D" w14:textId="77777777" w:rsidR="00315410" w:rsidRDefault="003154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153238"/>
      <w:docPartObj>
        <w:docPartGallery w:val="Page Numbers (Top of Page)"/>
        <w:docPartUnique/>
      </w:docPartObj>
    </w:sdtPr>
    <w:sdtEndPr/>
    <w:sdtContent>
      <w:p w14:paraId="43E776DA" w14:textId="4F3BD90D" w:rsidR="00EE109E" w:rsidRDefault="00EE109E" w:rsidP="00651C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4A3">
          <w:rPr>
            <w:noProof/>
          </w:rPr>
          <w:t>12</w:t>
        </w:r>
        <w:r>
          <w:fldChar w:fldCharType="end"/>
        </w:r>
      </w:p>
    </w:sdtContent>
  </w:sdt>
  <w:p w14:paraId="11306E31" w14:textId="5FDCFC81" w:rsidR="00B13729" w:rsidRDefault="00B137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70946"/>
    <w:multiLevelType w:val="hybridMultilevel"/>
    <w:tmpl w:val="D764D3FC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392237"/>
    <w:multiLevelType w:val="hybridMultilevel"/>
    <w:tmpl w:val="B972C3D6"/>
    <w:lvl w:ilvl="0" w:tplc="53AA26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A5F76"/>
    <w:multiLevelType w:val="hybridMultilevel"/>
    <w:tmpl w:val="78944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75A9"/>
    <w:multiLevelType w:val="hybridMultilevel"/>
    <w:tmpl w:val="534CED9A"/>
    <w:lvl w:ilvl="0" w:tplc="E24881E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02A1"/>
    <w:multiLevelType w:val="hybridMultilevel"/>
    <w:tmpl w:val="1C0C41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76D9"/>
    <w:multiLevelType w:val="hybridMultilevel"/>
    <w:tmpl w:val="4CDE4BE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AF2AA9"/>
    <w:multiLevelType w:val="hybridMultilevel"/>
    <w:tmpl w:val="BD9CB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E16CD"/>
    <w:multiLevelType w:val="hybridMultilevel"/>
    <w:tmpl w:val="91782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15422"/>
    <w:multiLevelType w:val="hybridMultilevel"/>
    <w:tmpl w:val="06B6C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44"/>
    <w:rsid w:val="000026DC"/>
    <w:rsid w:val="000243AA"/>
    <w:rsid w:val="00042BDC"/>
    <w:rsid w:val="00072D9E"/>
    <w:rsid w:val="00073447"/>
    <w:rsid w:val="000910E7"/>
    <w:rsid w:val="00091958"/>
    <w:rsid w:val="000A2B35"/>
    <w:rsid w:val="000B31ED"/>
    <w:rsid w:val="000B369D"/>
    <w:rsid w:val="000C1FF1"/>
    <w:rsid w:val="000C5A43"/>
    <w:rsid w:val="000E0AFA"/>
    <w:rsid w:val="00100752"/>
    <w:rsid w:val="00146479"/>
    <w:rsid w:val="00170680"/>
    <w:rsid w:val="00173823"/>
    <w:rsid w:val="0019688A"/>
    <w:rsid w:val="001A79FF"/>
    <w:rsid w:val="001D735E"/>
    <w:rsid w:val="001D7417"/>
    <w:rsid w:val="001E0F9D"/>
    <w:rsid w:val="001E36B0"/>
    <w:rsid w:val="001F055E"/>
    <w:rsid w:val="002005B2"/>
    <w:rsid w:val="002341C5"/>
    <w:rsid w:val="00241B3E"/>
    <w:rsid w:val="0024598C"/>
    <w:rsid w:val="002464DA"/>
    <w:rsid w:val="002653ED"/>
    <w:rsid w:val="002774A3"/>
    <w:rsid w:val="002B5496"/>
    <w:rsid w:val="002B63CE"/>
    <w:rsid w:val="002C74EE"/>
    <w:rsid w:val="00315410"/>
    <w:rsid w:val="003641E8"/>
    <w:rsid w:val="003716FF"/>
    <w:rsid w:val="003753C3"/>
    <w:rsid w:val="003838CF"/>
    <w:rsid w:val="003C5DD6"/>
    <w:rsid w:val="00421DA0"/>
    <w:rsid w:val="00453AF2"/>
    <w:rsid w:val="00455675"/>
    <w:rsid w:val="00472F42"/>
    <w:rsid w:val="00480974"/>
    <w:rsid w:val="00492698"/>
    <w:rsid w:val="004C393C"/>
    <w:rsid w:val="004C69E0"/>
    <w:rsid w:val="004C7176"/>
    <w:rsid w:val="004D2258"/>
    <w:rsid w:val="004F20DF"/>
    <w:rsid w:val="004F353E"/>
    <w:rsid w:val="004F5A47"/>
    <w:rsid w:val="00503C5F"/>
    <w:rsid w:val="00507ED2"/>
    <w:rsid w:val="00536B60"/>
    <w:rsid w:val="0056261C"/>
    <w:rsid w:val="00581C21"/>
    <w:rsid w:val="00594A68"/>
    <w:rsid w:val="005C45F5"/>
    <w:rsid w:val="005C5BBF"/>
    <w:rsid w:val="005D2369"/>
    <w:rsid w:val="005D6D79"/>
    <w:rsid w:val="005D7C91"/>
    <w:rsid w:val="00611CF2"/>
    <w:rsid w:val="00637B60"/>
    <w:rsid w:val="00651C9D"/>
    <w:rsid w:val="0067603E"/>
    <w:rsid w:val="006A6FDC"/>
    <w:rsid w:val="006B7254"/>
    <w:rsid w:val="006D094C"/>
    <w:rsid w:val="006D1177"/>
    <w:rsid w:val="006F12BD"/>
    <w:rsid w:val="0071145B"/>
    <w:rsid w:val="007431CC"/>
    <w:rsid w:val="0075690C"/>
    <w:rsid w:val="0075F17B"/>
    <w:rsid w:val="007849CE"/>
    <w:rsid w:val="0079410C"/>
    <w:rsid w:val="007B0007"/>
    <w:rsid w:val="007B315C"/>
    <w:rsid w:val="007D0B89"/>
    <w:rsid w:val="007F0CBC"/>
    <w:rsid w:val="00800D74"/>
    <w:rsid w:val="00820168"/>
    <w:rsid w:val="00854BF2"/>
    <w:rsid w:val="008624B1"/>
    <w:rsid w:val="00873DDA"/>
    <w:rsid w:val="00897603"/>
    <w:rsid w:val="008B4C4F"/>
    <w:rsid w:val="008C4887"/>
    <w:rsid w:val="008E4FA2"/>
    <w:rsid w:val="00900A3C"/>
    <w:rsid w:val="0091098E"/>
    <w:rsid w:val="00915FBB"/>
    <w:rsid w:val="00932C88"/>
    <w:rsid w:val="009367DD"/>
    <w:rsid w:val="00956951"/>
    <w:rsid w:val="00992DF0"/>
    <w:rsid w:val="0099613A"/>
    <w:rsid w:val="00997AAE"/>
    <w:rsid w:val="00997CEB"/>
    <w:rsid w:val="009D651A"/>
    <w:rsid w:val="009E6A57"/>
    <w:rsid w:val="00A02A73"/>
    <w:rsid w:val="00A03867"/>
    <w:rsid w:val="00A0581F"/>
    <w:rsid w:val="00A21CA4"/>
    <w:rsid w:val="00A53CF5"/>
    <w:rsid w:val="00A94DAB"/>
    <w:rsid w:val="00A97FCD"/>
    <w:rsid w:val="00AB6B78"/>
    <w:rsid w:val="00AD4025"/>
    <w:rsid w:val="00B13729"/>
    <w:rsid w:val="00B1616F"/>
    <w:rsid w:val="00B351E8"/>
    <w:rsid w:val="00B905D7"/>
    <w:rsid w:val="00B94A5D"/>
    <w:rsid w:val="00BA5EC8"/>
    <w:rsid w:val="00BA7960"/>
    <w:rsid w:val="00BB2B6D"/>
    <w:rsid w:val="00BC455B"/>
    <w:rsid w:val="00BE1AD0"/>
    <w:rsid w:val="00BF4230"/>
    <w:rsid w:val="00C1224E"/>
    <w:rsid w:val="00C24D9A"/>
    <w:rsid w:val="00C403D2"/>
    <w:rsid w:val="00C51BBE"/>
    <w:rsid w:val="00C702C9"/>
    <w:rsid w:val="00C70571"/>
    <w:rsid w:val="00C7376A"/>
    <w:rsid w:val="00CA57EC"/>
    <w:rsid w:val="00CB0E44"/>
    <w:rsid w:val="00CB61B6"/>
    <w:rsid w:val="00CB729F"/>
    <w:rsid w:val="00CE30E8"/>
    <w:rsid w:val="00D21AAC"/>
    <w:rsid w:val="00D269D5"/>
    <w:rsid w:val="00D309DA"/>
    <w:rsid w:val="00D7394E"/>
    <w:rsid w:val="00D8482E"/>
    <w:rsid w:val="00DA3FCF"/>
    <w:rsid w:val="00DD6DF0"/>
    <w:rsid w:val="00DE00DF"/>
    <w:rsid w:val="00DF46D0"/>
    <w:rsid w:val="00E56706"/>
    <w:rsid w:val="00E638AD"/>
    <w:rsid w:val="00E70F31"/>
    <w:rsid w:val="00E90593"/>
    <w:rsid w:val="00E97806"/>
    <w:rsid w:val="00EB7126"/>
    <w:rsid w:val="00EC2843"/>
    <w:rsid w:val="00EC3D9E"/>
    <w:rsid w:val="00EE109E"/>
    <w:rsid w:val="00EE1F6C"/>
    <w:rsid w:val="00F566D4"/>
    <w:rsid w:val="00F60017"/>
    <w:rsid w:val="00F74FCA"/>
    <w:rsid w:val="00F84F31"/>
    <w:rsid w:val="00FA3020"/>
    <w:rsid w:val="00FA3B1F"/>
    <w:rsid w:val="00FC0186"/>
    <w:rsid w:val="00FD5B0F"/>
    <w:rsid w:val="00FE5F3B"/>
    <w:rsid w:val="00FF04B6"/>
    <w:rsid w:val="013414E4"/>
    <w:rsid w:val="01434C73"/>
    <w:rsid w:val="0CD4C763"/>
    <w:rsid w:val="0EFD6630"/>
    <w:rsid w:val="10880330"/>
    <w:rsid w:val="1503517C"/>
    <w:rsid w:val="15123C01"/>
    <w:rsid w:val="16C70DF6"/>
    <w:rsid w:val="174445D6"/>
    <w:rsid w:val="1A40B0F9"/>
    <w:rsid w:val="1BA7C094"/>
    <w:rsid w:val="20809743"/>
    <w:rsid w:val="221511BF"/>
    <w:rsid w:val="25B035F2"/>
    <w:rsid w:val="28C670B3"/>
    <w:rsid w:val="29BE3C15"/>
    <w:rsid w:val="2CBEBBAA"/>
    <w:rsid w:val="2DCC7B5E"/>
    <w:rsid w:val="2F45959D"/>
    <w:rsid w:val="3279ED37"/>
    <w:rsid w:val="33CCB6EC"/>
    <w:rsid w:val="33FD51B8"/>
    <w:rsid w:val="3438A329"/>
    <w:rsid w:val="3589ADAA"/>
    <w:rsid w:val="359E7EEE"/>
    <w:rsid w:val="37BFD6E9"/>
    <w:rsid w:val="3C99FF03"/>
    <w:rsid w:val="3E53977A"/>
    <w:rsid w:val="3FB4D42D"/>
    <w:rsid w:val="45A45AA7"/>
    <w:rsid w:val="4652BA44"/>
    <w:rsid w:val="472CF6B4"/>
    <w:rsid w:val="4881A254"/>
    <w:rsid w:val="48E5203D"/>
    <w:rsid w:val="4AD8C2F5"/>
    <w:rsid w:val="4B666261"/>
    <w:rsid w:val="4F284EC1"/>
    <w:rsid w:val="4F9DB966"/>
    <w:rsid w:val="516799BA"/>
    <w:rsid w:val="523C7D1A"/>
    <w:rsid w:val="52504824"/>
    <w:rsid w:val="5314F442"/>
    <w:rsid w:val="55C830BB"/>
    <w:rsid w:val="58DBC3B1"/>
    <w:rsid w:val="593D4699"/>
    <w:rsid w:val="5BF33CAD"/>
    <w:rsid w:val="5C2F58F4"/>
    <w:rsid w:val="5E4C3514"/>
    <w:rsid w:val="5FB37078"/>
    <w:rsid w:val="600912D7"/>
    <w:rsid w:val="631A1006"/>
    <w:rsid w:val="634C9F58"/>
    <w:rsid w:val="63EA0925"/>
    <w:rsid w:val="6528A7F6"/>
    <w:rsid w:val="684481F1"/>
    <w:rsid w:val="6C03DA14"/>
    <w:rsid w:val="7102961F"/>
    <w:rsid w:val="7277FDB3"/>
    <w:rsid w:val="7870229B"/>
    <w:rsid w:val="7A178FE8"/>
    <w:rsid w:val="7BE8332F"/>
    <w:rsid w:val="7CA2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46326"/>
  <w15:chartTrackingRefBased/>
  <w15:docId w15:val="{3A746EEB-7F60-4532-B6B0-8C192EA8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0C"/>
  </w:style>
  <w:style w:type="paragraph" w:styleId="Ttulo1">
    <w:name w:val="heading 1"/>
    <w:basedOn w:val="Normal"/>
    <w:next w:val="Normal"/>
    <w:link w:val="Ttulo1Char"/>
    <w:uiPriority w:val="9"/>
    <w:qFormat/>
    <w:rsid w:val="007941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41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41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41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941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941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9410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9410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9410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0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1C5"/>
  </w:style>
  <w:style w:type="paragraph" w:styleId="Rodap">
    <w:name w:val="footer"/>
    <w:basedOn w:val="Normal"/>
    <w:link w:val="RodapChar"/>
    <w:uiPriority w:val="99"/>
    <w:unhideWhenUsed/>
    <w:rsid w:val="0023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1C5"/>
  </w:style>
  <w:style w:type="character" w:styleId="Nmerodepgina">
    <w:name w:val="page number"/>
    <w:basedOn w:val="Fontepargpadro"/>
    <w:uiPriority w:val="99"/>
    <w:semiHidden/>
    <w:unhideWhenUsed/>
    <w:rsid w:val="002341C5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2B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2B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B2B6D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72F4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72F4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626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941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94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941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79410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7941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79410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79410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79410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7941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7941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table" w:styleId="Tabelacomgrade">
    <w:name w:val="Table Grid"/>
    <w:basedOn w:val="Tabelanormal"/>
    <w:uiPriority w:val="59"/>
    <w:rsid w:val="00B13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9410C"/>
    <w:rPr>
      <w:b/>
      <w:bCs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410C"/>
    <w:pPr>
      <w:outlineLvl w:val="9"/>
    </w:pPr>
  </w:style>
  <w:style w:type="paragraph" w:styleId="Subttulo">
    <w:name w:val="Subtitle"/>
    <w:basedOn w:val="Normal"/>
    <w:next w:val="Normal"/>
    <w:link w:val="SubttuloChar"/>
    <w:uiPriority w:val="11"/>
    <w:qFormat/>
    <w:rsid w:val="007941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9410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9410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79410C"/>
    <w:rPr>
      <w:i/>
      <w:iCs/>
      <w:color w:val="auto"/>
    </w:rPr>
  </w:style>
  <w:style w:type="paragraph" w:styleId="SemEspaamento">
    <w:name w:val="No Spacing"/>
    <w:uiPriority w:val="1"/>
    <w:qFormat/>
    <w:rsid w:val="0079410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941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941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41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410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79410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9410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79410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9410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79410C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9FF3-77F0-45B8-BA41-E9DF6C23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635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Epping</dc:creator>
  <cp:keywords/>
  <dc:description/>
  <cp:lastModifiedBy>Ana Luiza Epping</cp:lastModifiedBy>
  <cp:revision>19</cp:revision>
  <dcterms:created xsi:type="dcterms:W3CDTF">2021-06-10T20:08:00Z</dcterms:created>
  <dcterms:modified xsi:type="dcterms:W3CDTF">2021-06-29T02:25:00Z</dcterms:modified>
</cp:coreProperties>
</file>